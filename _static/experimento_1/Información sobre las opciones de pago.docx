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DEA8" w14:textId="4B5FA4B5" w:rsidR="009E20FF" w:rsidRDefault="009E20FF" w:rsidP="009E20FF"/>
    <w:p w14:paraId="43F6A918" w14:textId="54033E13" w:rsidR="00B73E4A" w:rsidRPr="00B73E4A" w:rsidRDefault="00B73E4A" w:rsidP="00B73E4A">
      <w:pPr>
        <w:jc w:val="center"/>
        <w:rPr>
          <w:b/>
          <w:bCs/>
        </w:rPr>
      </w:pPr>
      <w:commentRangeStart w:id="0"/>
      <w:r w:rsidRPr="00B73E4A">
        <w:rPr>
          <w:b/>
          <w:bCs/>
        </w:rPr>
        <w:t>Información sobre las opciones de pago</w:t>
      </w:r>
      <w:commentRangeEnd w:id="0"/>
      <w:r w:rsidR="00F440E9">
        <w:rPr>
          <w:rStyle w:val="Refdecomentario"/>
        </w:rPr>
        <w:commentReference w:id="0"/>
      </w:r>
    </w:p>
    <w:p w14:paraId="6223AED4" w14:textId="6042B0A3" w:rsidR="009E20FF" w:rsidRDefault="00B73E4A" w:rsidP="009E20FF">
      <w:r>
        <w:t xml:space="preserve">El contrato consta de 3 sesiones de aproximadamente 15 minutos cada una, realizándose una sesión por semana. </w:t>
      </w:r>
      <w:ins w:id="1" w:author="Lina Restrepo" w:date="2021-06-07T20:52:00Z">
        <w:r w:rsidR="00FF0FE3">
          <w:t>Hoy será su pri</w:t>
        </w:r>
      </w:ins>
      <w:ins w:id="2" w:author="Lina Restrepo" w:date="2021-06-07T20:53:00Z">
        <w:r w:rsidR="00FF0FE3">
          <w:t xml:space="preserve">mera sesión, y la próxima semana la segunda. La última se realizará </w:t>
        </w:r>
      </w:ins>
      <w:ins w:id="3" w:author="Lina Restrepo" w:date="2021-06-07T20:54:00Z">
        <w:r w:rsidR="00FF0FE3">
          <w:t>como máximo en</w:t>
        </w:r>
      </w:ins>
      <w:ins w:id="4" w:author="Lina Restrepo" w:date="2021-06-07T20:53:00Z">
        <w:r w:rsidR="00FF0FE3">
          <w:t xml:space="preserve"> tres semanas</w:t>
        </w:r>
      </w:ins>
      <w:ins w:id="5" w:author="Lina Restrepo" w:date="2021-06-07T20:54:00Z">
        <w:r w:rsidR="00FF0FE3">
          <w:t xml:space="preserve">. Nosotros </w:t>
        </w:r>
      </w:ins>
      <w:ins w:id="6" w:author="Lina Restrepo" w:date="2021-06-07T20:53:00Z">
        <w:r w:rsidR="00FF0FE3">
          <w:t>le avisaremos con un día de anticipación</w:t>
        </w:r>
      </w:ins>
      <w:ins w:id="7" w:author="Lina Restrepo" w:date="2021-06-07T20:54:00Z">
        <w:r w:rsidR="00FF0FE3">
          <w:t xml:space="preserve"> para que pueda conectarse</w:t>
        </w:r>
      </w:ins>
      <w:ins w:id="8" w:author="Lina Restrepo" w:date="2021-06-07T20:53:00Z">
        <w:r w:rsidR="00FF0FE3">
          <w:t>.</w:t>
        </w:r>
      </w:ins>
      <w:ins w:id="9" w:author="Lina Restrepo" w:date="2021-06-07T20:52:00Z">
        <w:r w:rsidR="00FF0FE3">
          <w:t xml:space="preserve"> </w:t>
        </w:r>
      </w:ins>
      <w:r>
        <w:t xml:space="preserve">A continuación, le presentamos las siguientes opciones de pago para este trabajo. </w:t>
      </w:r>
    </w:p>
    <w:p w14:paraId="20508109" w14:textId="0C4326A6" w:rsidR="00B73E4A" w:rsidRDefault="00B73E4A" w:rsidP="00B73E4A">
      <w:pPr>
        <w:pStyle w:val="Prrafodelista"/>
        <w:numPr>
          <w:ilvl w:val="0"/>
          <w:numId w:val="1"/>
        </w:numPr>
      </w:pPr>
      <w:r>
        <w:t xml:space="preserve">Recibir los $4000 al finalizar el día. </w:t>
      </w:r>
    </w:p>
    <w:p w14:paraId="072E7018" w14:textId="32E6111E" w:rsidR="00B73E4A" w:rsidRDefault="00B73E4A" w:rsidP="00B73E4A">
      <w:pPr>
        <w:pStyle w:val="Prrafodelista"/>
        <w:numPr>
          <w:ilvl w:val="0"/>
          <w:numId w:val="1"/>
        </w:numPr>
      </w:pPr>
      <w:del w:id="10" w:author="Lina Restrepo" w:date="2021-06-07T20:55:00Z">
        <w:r w:rsidDel="00FF0FE3">
          <w:delText>Usted podrá g</w:delText>
        </w:r>
      </w:del>
      <w:ins w:id="11" w:author="Lina Restrepo" w:date="2021-06-07T20:55:00Z">
        <w:r w:rsidR="00FF0FE3">
          <w:t>G</w:t>
        </w:r>
      </w:ins>
      <w:r>
        <w:t xml:space="preserve">uardar una parte de su pago y por cada $100 que decida guardar nosotros le daremos $50 más. Podrá recibir en esta sesión una parte de su pago y el monto guardado será transferido </w:t>
      </w:r>
      <w:ins w:id="12" w:author="Lina Restrepo" w:date="2021-06-07T20:56:00Z">
        <w:r w:rsidR="00FF0FE3">
          <w:t>en la última ses</w:t>
        </w:r>
      </w:ins>
      <w:ins w:id="13" w:author="Lina Restrepo" w:date="2021-06-07T20:57:00Z">
        <w:r w:rsidR="00FF0FE3">
          <w:t xml:space="preserve">ión, es decir, </w:t>
        </w:r>
      </w:ins>
      <w:del w:id="14" w:author="Lina Restrepo" w:date="2021-06-07T20:57:00Z">
        <w:r w:rsidR="006A070E" w:rsidDel="00FF0FE3">
          <w:delText xml:space="preserve">pasados </w:delText>
        </w:r>
      </w:del>
      <w:r w:rsidR="006A070E">
        <w:t xml:space="preserve">entre </w:t>
      </w:r>
      <w:r w:rsidR="00375319">
        <w:t>1</w:t>
      </w:r>
      <w:r w:rsidR="00461728">
        <w:t>5</w:t>
      </w:r>
      <w:r w:rsidR="006A070E">
        <w:t xml:space="preserve"> </w:t>
      </w:r>
      <w:ins w:id="15" w:author="Lina Restrepo" w:date="2021-06-07T20:58:00Z">
        <w:r w:rsidR="00FF0FE3">
          <w:t>y</w:t>
        </w:r>
      </w:ins>
      <w:del w:id="16" w:author="Lina Restrepo" w:date="2021-06-07T20:58:00Z">
        <w:r w:rsidR="00240AF6" w:rsidDel="00FF0FE3">
          <w:delText>a</w:delText>
        </w:r>
      </w:del>
      <w:r w:rsidR="00240AF6">
        <w:t xml:space="preserve"> </w:t>
      </w:r>
      <w:r w:rsidR="00B10375">
        <w:t>22</w:t>
      </w:r>
      <w:r w:rsidR="006A070E">
        <w:t xml:space="preserve"> días </w:t>
      </w:r>
      <w:del w:id="17" w:author="Lina Restrepo" w:date="2021-06-07T20:57:00Z">
        <w:r w:rsidR="006A070E" w:rsidDel="00FF0FE3">
          <w:delText xml:space="preserve">contados </w:delText>
        </w:r>
      </w:del>
      <w:r w:rsidR="006A070E">
        <w:t>a partir de hoy.</w:t>
      </w:r>
    </w:p>
    <w:p w14:paraId="522CFEDC" w14:textId="0D4D4225" w:rsidR="006A070E" w:rsidRDefault="006A070E" w:rsidP="00353AB7">
      <w:pPr>
        <w:pStyle w:val="Prrafodelista"/>
        <w:numPr>
          <w:ilvl w:val="0"/>
          <w:numId w:val="1"/>
        </w:numPr>
        <w:jc w:val="both"/>
      </w:pPr>
      <w:del w:id="18" w:author="Lina Restrepo" w:date="2021-06-07T21:08:00Z">
        <w:r w:rsidDel="00C027E7">
          <w:delText>Usted podrá g</w:delText>
        </w:r>
      </w:del>
      <w:ins w:id="19" w:author="Lina Restrepo" w:date="2021-06-07T21:08:00Z">
        <w:r w:rsidR="00C027E7">
          <w:t>G</w:t>
        </w:r>
      </w:ins>
      <w:r>
        <w:t>uardar la totalidad de su pago y</w:t>
      </w:r>
      <w:r w:rsidR="00353AB7">
        <w:t xml:space="preserve"> </w:t>
      </w:r>
      <w:del w:id="20" w:author="Lina Restrepo" w:date="2021-06-07T21:09:00Z">
        <w:r w:rsidR="009B2CF2" w:rsidDel="00C027E7">
          <w:delText xml:space="preserve">podrá </w:delText>
        </w:r>
      </w:del>
      <w:del w:id="21" w:author="Lina Restrepo" w:date="2021-06-07T20:58:00Z">
        <w:r w:rsidR="009B2CF2" w:rsidDel="00FF0FE3">
          <w:delText xml:space="preserve">recibirlos </w:delText>
        </w:r>
      </w:del>
      <w:ins w:id="22" w:author="Lina Restrepo" w:date="2021-06-07T20:58:00Z">
        <w:r w:rsidR="00FF0FE3">
          <w:t>recibirlo al finalizar la tercera sesión</w:t>
        </w:r>
      </w:ins>
      <w:ins w:id="23" w:author="Lina Restrepo" w:date="2021-06-07T21:09:00Z">
        <w:r w:rsidR="00292BC5">
          <w:t>; e</w:t>
        </w:r>
      </w:ins>
      <w:ins w:id="24" w:author="Lina Restrepo" w:date="2021-06-07T20:58:00Z">
        <w:r w:rsidR="00FF0FE3">
          <w:t xml:space="preserve">s decir, </w:t>
        </w:r>
      </w:ins>
      <w:del w:id="25" w:author="Lina Restrepo" w:date="2021-06-07T20:58:00Z">
        <w:r w:rsidR="009B2CF2" w:rsidDel="00FF0FE3">
          <w:delText>p</w:delText>
        </w:r>
        <w:r w:rsidR="00353AB7" w:rsidDel="00FF0FE3">
          <w:delText xml:space="preserve">asados </w:delText>
        </w:r>
      </w:del>
      <w:r w:rsidR="00353AB7">
        <w:t xml:space="preserve">entre </w:t>
      </w:r>
      <w:r w:rsidR="00EE2E27">
        <w:t>1</w:t>
      </w:r>
      <w:r w:rsidR="00461728">
        <w:t>5</w:t>
      </w:r>
      <w:r w:rsidR="00353AB7">
        <w:t xml:space="preserve"> </w:t>
      </w:r>
      <w:ins w:id="26" w:author="Lina Restrepo" w:date="2021-06-07T20:58:00Z">
        <w:r w:rsidR="00FF0FE3">
          <w:t>y</w:t>
        </w:r>
      </w:ins>
      <w:del w:id="27" w:author="Lina Restrepo" w:date="2021-06-07T20:58:00Z">
        <w:r w:rsidR="00240AF6" w:rsidDel="00FF0FE3">
          <w:delText>a</w:delText>
        </w:r>
      </w:del>
      <w:r w:rsidR="00461728">
        <w:t xml:space="preserve"> </w:t>
      </w:r>
      <w:r w:rsidR="00B10375">
        <w:t>22</w:t>
      </w:r>
      <w:r w:rsidR="00353AB7">
        <w:t xml:space="preserve"> días </w:t>
      </w:r>
      <w:del w:id="28" w:author="Lina Restrepo" w:date="2021-06-07T20:58:00Z">
        <w:r w:rsidR="00353AB7" w:rsidDel="00FF0FE3">
          <w:delText xml:space="preserve">contados </w:delText>
        </w:r>
      </w:del>
      <w:r w:rsidR="00353AB7">
        <w:t>a partir de hoy</w:t>
      </w:r>
      <w:r>
        <w:t xml:space="preserve">. Recuerde que por cada $100 nosotros le daremos $50 más. </w:t>
      </w:r>
    </w:p>
    <w:p w14:paraId="222B6065" w14:textId="1599C68F" w:rsidR="005F460A" w:rsidRDefault="005F460A" w:rsidP="005F460A">
      <w:pPr>
        <w:pStyle w:val="Prrafodelista"/>
      </w:pPr>
    </w:p>
    <w:p w14:paraId="428F4984" w14:textId="77777777" w:rsidR="005F460A" w:rsidRDefault="005F460A" w:rsidP="005F460A"/>
    <w:p w14:paraId="0E04133D" w14:textId="77777777" w:rsidR="005F460A" w:rsidRPr="00B73E4A" w:rsidRDefault="005F460A" w:rsidP="005F460A">
      <w:pPr>
        <w:jc w:val="center"/>
        <w:rPr>
          <w:b/>
          <w:bCs/>
        </w:rPr>
      </w:pPr>
      <w:commentRangeStart w:id="29"/>
      <w:r w:rsidRPr="00B73E4A">
        <w:rPr>
          <w:b/>
          <w:bCs/>
        </w:rPr>
        <w:t>Información sobre las opciones de pago</w:t>
      </w:r>
      <w:commentRangeEnd w:id="29"/>
      <w:r>
        <w:rPr>
          <w:rStyle w:val="Refdecomentario"/>
        </w:rPr>
        <w:commentReference w:id="29"/>
      </w:r>
    </w:p>
    <w:p w14:paraId="4D62CD2C" w14:textId="00256DED" w:rsidR="005F460A" w:rsidRDefault="005F460A" w:rsidP="005F460A">
      <w:pPr>
        <w:rPr>
          <w:ins w:id="30" w:author="Lina Restrepo" w:date="2021-06-07T20:59:00Z"/>
        </w:rPr>
      </w:pPr>
      <w:r>
        <w:t xml:space="preserve">A continuación, le presentamos las siguientes opciones de pago para </w:t>
      </w:r>
      <w:r w:rsidR="00A8648B">
        <w:t>el trabajo</w:t>
      </w:r>
      <w:r w:rsidR="007A5487">
        <w:t xml:space="preserve"> de esta sesión</w:t>
      </w:r>
      <w:r>
        <w:t xml:space="preserve">. </w:t>
      </w:r>
    </w:p>
    <w:p w14:paraId="06D2803B" w14:textId="77777777" w:rsidR="00FF0FE3" w:rsidRDefault="00FF0FE3" w:rsidP="00FF0FE3">
      <w:pPr>
        <w:pStyle w:val="Prrafodelista"/>
        <w:numPr>
          <w:ilvl w:val="0"/>
          <w:numId w:val="4"/>
        </w:numPr>
        <w:rPr>
          <w:ins w:id="31" w:author="Lina Restrepo" w:date="2021-06-07T20:59:00Z"/>
        </w:rPr>
      </w:pPr>
      <w:ins w:id="32" w:author="Lina Restrepo" w:date="2021-06-07T20:59:00Z">
        <w:r>
          <w:t xml:space="preserve">Recibir los $4000 al finalizar el día. </w:t>
        </w:r>
      </w:ins>
    </w:p>
    <w:p w14:paraId="548DFD1F" w14:textId="49843E8A" w:rsidR="00FF0FE3" w:rsidRDefault="00FF0FE3" w:rsidP="00FF0FE3">
      <w:pPr>
        <w:pStyle w:val="Prrafodelista"/>
        <w:numPr>
          <w:ilvl w:val="0"/>
          <w:numId w:val="4"/>
        </w:numPr>
        <w:rPr>
          <w:ins w:id="33" w:author="Lina Restrepo" w:date="2021-06-07T20:59:00Z"/>
        </w:rPr>
      </w:pPr>
      <w:ins w:id="34" w:author="Lina Restrepo" w:date="2021-06-07T20:59:00Z">
        <w:r>
          <w:t>Guardar una parte de su pago y por cada $100 que decida guardar nosotros le daremos $</w:t>
        </w:r>
      </w:ins>
      <w:ins w:id="35" w:author="Lina Restrepo" w:date="2021-06-07T21:00:00Z">
        <w:r>
          <w:t>25</w:t>
        </w:r>
      </w:ins>
      <w:ins w:id="36" w:author="Lina Restrepo" w:date="2021-06-07T20:59:00Z">
        <w:r>
          <w:t xml:space="preserve"> más. Podrá recibir en esta sesión una parte de su pago y el monto guardado será transferido en la última sesión, es decir, entre </w:t>
        </w:r>
      </w:ins>
      <w:ins w:id="37" w:author="Lina Restrepo" w:date="2021-06-07T21:00:00Z">
        <w:r>
          <w:t>8</w:t>
        </w:r>
      </w:ins>
      <w:ins w:id="38" w:author="Lina Restrepo" w:date="2021-06-07T20:59:00Z">
        <w:r>
          <w:t xml:space="preserve"> y </w:t>
        </w:r>
      </w:ins>
      <w:ins w:id="39" w:author="Lina Restrepo" w:date="2021-06-07T21:00:00Z">
        <w:r>
          <w:t>16</w:t>
        </w:r>
      </w:ins>
      <w:ins w:id="40" w:author="Lina Restrepo" w:date="2021-06-07T20:59:00Z">
        <w:r>
          <w:t xml:space="preserve"> días a partir de hoy.</w:t>
        </w:r>
      </w:ins>
    </w:p>
    <w:p w14:paraId="6634761C" w14:textId="416B0B5C" w:rsidR="00FF0FE3" w:rsidRDefault="00C027E7" w:rsidP="00FF0FE3">
      <w:pPr>
        <w:pStyle w:val="Prrafodelista"/>
        <w:numPr>
          <w:ilvl w:val="0"/>
          <w:numId w:val="4"/>
        </w:numPr>
        <w:jc w:val="both"/>
        <w:rPr>
          <w:ins w:id="41" w:author="Lina Restrepo" w:date="2021-06-07T20:59:00Z"/>
        </w:rPr>
      </w:pPr>
      <w:ins w:id="42" w:author="Lina Restrepo" w:date="2021-06-07T21:08:00Z">
        <w:r>
          <w:t>Guardar</w:t>
        </w:r>
      </w:ins>
      <w:ins w:id="43" w:author="Lina Restrepo" w:date="2021-06-07T20:59:00Z">
        <w:r w:rsidR="00FF0FE3">
          <w:t xml:space="preserve"> la totalidad de su pago y recibirlo al finalizar la tercera sesión</w:t>
        </w:r>
      </w:ins>
      <w:ins w:id="44" w:author="Lina Restrepo" w:date="2021-06-07T21:09:00Z">
        <w:r w:rsidR="00292BC5">
          <w:t>; es</w:t>
        </w:r>
      </w:ins>
      <w:ins w:id="45" w:author="Lina Restrepo" w:date="2021-06-07T20:59:00Z">
        <w:r w:rsidR="00FF0FE3">
          <w:t xml:space="preserve"> decir, entre </w:t>
        </w:r>
      </w:ins>
      <w:ins w:id="46" w:author="Lina Restrepo" w:date="2021-06-07T21:00:00Z">
        <w:r w:rsidR="00FF0FE3">
          <w:t>8</w:t>
        </w:r>
      </w:ins>
      <w:ins w:id="47" w:author="Lina Restrepo" w:date="2021-06-07T20:59:00Z">
        <w:r w:rsidR="00FF0FE3">
          <w:t xml:space="preserve"> y </w:t>
        </w:r>
      </w:ins>
      <w:ins w:id="48" w:author="Lina Restrepo" w:date="2021-06-07T21:00:00Z">
        <w:r w:rsidR="00FF0FE3">
          <w:t>16</w:t>
        </w:r>
      </w:ins>
      <w:ins w:id="49" w:author="Lina Restrepo" w:date="2021-06-07T20:59:00Z">
        <w:r w:rsidR="00FF0FE3">
          <w:t xml:space="preserve"> días a partir de hoy. Recuerde que por cada $100 nosotros le daremos $</w:t>
        </w:r>
      </w:ins>
      <w:ins w:id="50" w:author="Lina Restrepo" w:date="2021-06-07T21:00:00Z">
        <w:r w:rsidR="00FF0FE3">
          <w:t>25</w:t>
        </w:r>
      </w:ins>
      <w:ins w:id="51" w:author="Lina Restrepo" w:date="2021-06-07T20:59:00Z">
        <w:r w:rsidR="00FF0FE3">
          <w:t xml:space="preserve"> más. </w:t>
        </w:r>
      </w:ins>
    </w:p>
    <w:p w14:paraId="1AB19C46" w14:textId="36B25815" w:rsidR="00FF0FE3" w:rsidDel="00FF0FE3" w:rsidRDefault="00FF0FE3" w:rsidP="005F460A">
      <w:pPr>
        <w:rPr>
          <w:del w:id="52" w:author="Lina Restrepo" w:date="2021-06-07T20:59:00Z"/>
        </w:rPr>
      </w:pPr>
    </w:p>
    <w:p w14:paraId="6265EBCC" w14:textId="130CDC2F" w:rsidR="005F460A" w:rsidDel="00FF0FE3" w:rsidRDefault="005F460A" w:rsidP="005F460A">
      <w:pPr>
        <w:pStyle w:val="Prrafodelista"/>
        <w:numPr>
          <w:ilvl w:val="0"/>
          <w:numId w:val="2"/>
        </w:numPr>
        <w:rPr>
          <w:del w:id="53" w:author="Lina Restrepo" w:date="2021-06-07T20:59:00Z"/>
        </w:rPr>
      </w:pPr>
      <w:del w:id="54" w:author="Lina Restrepo" w:date="2021-06-07T20:59:00Z">
        <w:r w:rsidDel="00FF0FE3">
          <w:delText xml:space="preserve">Recibir los $4000 al finalizar el día. </w:delText>
        </w:r>
      </w:del>
    </w:p>
    <w:p w14:paraId="6AEC7E73" w14:textId="71743E6A" w:rsidR="009B2CF2" w:rsidDel="00FF0FE3" w:rsidRDefault="005F460A" w:rsidP="005F460A">
      <w:pPr>
        <w:pStyle w:val="Prrafodelista"/>
        <w:numPr>
          <w:ilvl w:val="0"/>
          <w:numId w:val="2"/>
        </w:numPr>
        <w:rPr>
          <w:del w:id="55" w:author="Lina Restrepo" w:date="2021-06-07T21:00:00Z"/>
        </w:rPr>
      </w:pPr>
      <w:del w:id="56" w:author="Lina Restrepo" w:date="2021-06-07T21:00:00Z">
        <w:r w:rsidDel="00FF0FE3">
          <w:delText xml:space="preserve">Usted podrá guardar una parte de su pago y por cada $100 que decida guardar nosotros le daremos $25 más. Podrá recibir en esta sesión una parte de su pago y el monto guardado será transferido pasados </w:delText>
        </w:r>
        <w:r w:rsidR="00240AF6" w:rsidDel="00FF0FE3">
          <w:delText>entre 8</w:delText>
        </w:r>
        <w:r w:rsidDel="00FF0FE3">
          <w:delText xml:space="preserve"> </w:delText>
        </w:r>
        <w:r w:rsidR="00240AF6" w:rsidDel="00FF0FE3">
          <w:delText>a</w:delText>
        </w:r>
        <w:r w:rsidDel="00FF0FE3">
          <w:delText xml:space="preserve"> </w:delText>
        </w:r>
        <w:r w:rsidR="00B10375" w:rsidDel="00FF0FE3">
          <w:delText>16</w:delText>
        </w:r>
        <w:r w:rsidDel="00FF0FE3">
          <w:delText xml:space="preserve"> días contados a partir de hoy.</w:delText>
        </w:r>
      </w:del>
    </w:p>
    <w:p w14:paraId="47632BAC" w14:textId="1F7EB988" w:rsidR="005F460A" w:rsidDel="00FF0FE3" w:rsidRDefault="009B2CF2" w:rsidP="009B2CF2">
      <w:pPr>
        <w:pStyle w:val="Prrafodelista"/>
        <w:numPr>
          <w:ilvl w:val="0"/>
          <w:numId w:val="2"/>
        </w:numPr>
        <w:rPr>
          <w:del w:id="57" w:author="Lina Restrepo" w:date="2021-06-07T21:00:00Z"/>
        </w:rPr>
      </w:pPr>
      <w:del w:id="58" w:author="Lina Restrepo" w:date="2021-06-07T21:00:00Z">
        <w:r w:rsidDel="00FF0FE3">
          <w:delText xml:space="preserve">Usted podrá guardar la totalidad de su pago y podrá recibirlos pasados entre </w:delText>
        </w:r>
        <w:r w:rsidR="00240AF6" w:rsidDel="00FF0FE3">
          <w:delText>8 a</w:delText>
        </w:r>
        <w:r w:rsidDel="00FF0FE3">
          <w:delText xml:space="preserve"> </w:delText>
        </w:r>
        <w:r w:rsidR="00B10375" w:rsidDel="00FF0FE3">
          <w:delText xml:space="preserve">16 </w:delText>
        </w:r>
        <w:r w:rsidDel="00FF0FE3">
          <w:delText>días contados a partir de hoy. Recuerde que por cada $100 nosotros le daremos $25 más</w:delText>
        </w:r>
      </w:del>
    </w:p>
    <w:p w14:paraId="1982520C" w14:textId="4AE691FE" w:rsidR="00EB0C34" w:rsidRDefault="00EB0C34" w:rsidP="00EB0C34">
      <w:pPr>
        <w:pStyle w:val="Prrafodelista"/>
      </w:pPr>
    </w:p>
    <w:p w14:paraId="0A7B8D86" w14:textId="42BBA924" w:rsidR="00EB0C34" w:rsidRDefault="00EB0C34" w:rsidP="00EB0C34">
      <w:pPr>
        <w:pStyle w:val="Prrafodelista"/>
      </w:pPr>
    </w:p>
    <w:p w14:paraId="603D18C3" w14:textId="17FFF471" w:rsidR="00EB0C34" w:rsidRDefault="00EB0C34" w:rsidP="00EB0C34">
      <w:pPr>
        <w:pStyle w:val="Prrafodelista"/>
      </w:pPr>
    </w:p>
    <w:p w14:paraId="54922517" w14:textId="0B70F9EE" w:rsidR="00EB0C34" w:rsidRDefault="00375319" w:rsidP="00EB0C34">
      <w:pPr>
        <w:pStyle w:val="Prrafodelista"/>
        <w:jc w:val="center"/>
        <w:rPr>
          <w:b/>
          <w:bCs/>
          <w:sz w:val="24"/>
          <w:szCs w:val="24"/>
        </w:rPr>
      </w:pPr>
      <w:commentRangeStart w:id="59"/>
      <w:commentRangeStart w:id="6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686C49" wp14:editId="726AEF73">
            <wp:simplePos x="0" y="0"/>
            <wp:positionH relativeFrom="column">
              <wp:posOffset>610235</wp:posOffset>
            </wp:positionH>
            <wp:positionV relativeFrom="paragraph">
              <wp:posOffset>5535295</wp:posOffset>
            </wp:positionV>
            <wp:extent cx="5106670" cy="1638300"/>
            <wp:effectExtent l="0" t="0" r="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0C34" w:rsidRPr="00EB0C3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4DE3A5" wp14:editId="4CCEC07E">
            <wp:simplePos x="0" y="0"/>
            <wp:positionH relativeFrom="column">
              <wp:posOffset>446405</wp:posOffset>
            </wp:positionH>
            <wp:positionV relativeFrom="paragraph">
              <wp:posOffset>635000</wp:posOffset>
            </wp:positionV>
            <wp:extent cx="5612130" cy="4849495"/>
            <wp:effectExtent l="0" t="0" r="7620" b="8255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34" w:rsidRPr="00EB0C34">
        <w:rPr>
          <w:b/>
          <w:bCs/>
          <w:sz w:val="24"/>
          <w:szCs w:val="24"/>
        </w:rPr>
        <w:t>Cuestionario de comprensión</w:t>
      </w:r>
      <w:commentRangeEnd w:id="59"/>
      <w:r w:rsidR="00F440E9">
        <w:rPr>
          <w:rStyle w:val="Refdecomentario"/>
        </w:rPr>
        <w:commentReference w:id="59"/>
      </w:r>
      <w:commentRangeEnd w:id="60"/>
      <w:r w:rsidR="00F440E9">
        <w:rPr>
          <w:rStyle w:val="Refdecomentario"/>
        </w:rPr>
        <w:commentReference w:id="60"/>
      </w:r>
    </w:p>
    <w:p w14:paraId="0830C959" w14:textId="52A9236A" w:rsidR="00240AF6" w:rsidRPr="00240AF6" w:rsidRDefault="00240AF6" w:rsidP="00240AF6"/>
    <w:p w14:paraId="3DC0694F" w14:textId="1994C056" w:rsidR="00240AF6" w:rsidRPr="00240AF6" w:rsidRDefault="00240AF6" w:rsidP="00240AF6"/>
    <w:p w14:paraId="7AA36567" w14:textId="6976092A" w:rsidR="00240AF6" w:rsidRPr="00240AF6" w:rsidRDefault="00240AF6" w:rsidP="00240AF6"/>
    <w:p w14:paraId="704A8E0F" w14:textId="7738D4AD" w:rsidR="00240AF6" w:rsidRPr="00240AF6" w:rsidRDefault="00240AF6" w:rsidP="00240AF6"/>
    <w:p w14:paraId="5A43DB2B" w14:textId="783BF73B" w:rsidR="00240AF6" w:rsidRPr="00240AF6" w:rsidRDefault="00240AF6" w:rsidP="00240AF6"/>
    <w:p w14:paraId="2F8880E1" w14:textId="22C507B0" w:rsidR="00240AF6" w:rsidRPr="00240AF6" w:rsidRDefault="00240AF6" w:rsidP="00240AF6"/>
    <w:p w14:paraId="7BC4BD81" w14:textId="45A70482" w:rsidR="00240AF6" w:rsidRPr="00240AF6" w:rsidRDefault="00240AF6" w:rsidP="00240AF6"/>
    <w:p w14:paraId="3364D8CD" w14:textId="3EDE07B1" w:rsidR="00240AF6" w:rsidRPr="00240AF6" w:rsidRDefault="00240AF6" w:rsidP="00240AF6"/>
    <w:p w14:paraId="66D9D542" w14:textId="4DD73B83" w:rsidR="00240AF6" w:rsidRPr="00240AF6" w:rsidRDefault="00240AF6" w:rsidP="00240AF6"/>
    <w:p w14:paraId="5512F811" w14:textId="53C37818" w:rsidR="00240AF6" w:rsidRPr="00240AF6" w:rsidRDefault="00240AF6" w:rsidP="00240AF6"/>
    <w:p w14:paraId="0CE31B58" w14:textId="7F9CC4A6" w:rsidR="00240AF6" w:rsidRPr="00240AF6" w:rsidRDefault="00240AF6" w:rsidP="00240AF6"/>
    <w:p w14:paraId="3C3111A9" w14:textId="417F55E3" w:rsidR="00240AF6" w:rsidRPr="00240AF6" w:rsidRDefault="00240AF6" w:rsidP="00240AF6"/>
    <w:p w14:paraId="4D0EC8F8" w14:textId="4B40B453" w:rsidR="00240AF6" w:rsidRPr="00240AF6" w:rsidRDefault="00240AF6" w:rsidP="00240AF6"/>
    <w:p w14:paraId="0C52B304" w14:textId="5BAA5247" w:rsidR="00240AF6" w:rsidRPr="00240AF6" w:rsidRDefault="00240AF6" w:rsidP="00240AF6"/>
    <w:p w14:paraId="302365FB" w14:textId="590C0F25" w:rsidR="00240AF6" w:rsidRPr="00240AF6" w:rsidRDefault="00240AF6" w:rsidP="00240AF6"/>
    <w:p w14:paraId="3EADEACA" w14:textId="311513E3" w:rsidR="00240AF6" w:rsidRPr="00240AF6" w:rsidRDefault="00240AF6" w:rsidP="00240AF6"/>
    <w:p w14:paraId="10A8B067" w14:textId="32841717" w:rsidR="00240AF6" w:rsidRPr="00240AF6" w:rsidRDefault="00240AF6" w:rsidP="00240AF6"/>
    <w:p w14:paraId="1076A5A0" w14:textId="32BC9D8E" w:rsidR="00240AF6" w:rsidRPr="00240AF6" w:rsidRDefault="00240AF6" w:rsidP="00240AF6"/>
    <w:p w14:paraId="08F50D6E" w14:textId="3C10FB52" w:rsidR="00240AF6" w:rsidRPr="00240AF6" w:rsidRDefault="00240AF6" w:rsidP="00240AF6"/>
    <w:p w14:paraId="728641C4" w14:textId="2395F943" w:rsidR="00240AF6" w:rsidRPr="00240AF6" w:rsidRDefault="00240AF6" w:rsidP="00240AF6"/>
    <w:p w14:paraId="4B8838F6" w14:textId="43FE02FE" w:rsidR="00240AF6" w:rsidRPr="00240AF6" w:rsidRDefault="00240AF6" w:rsidP="00240AF6"/>
    <w:p w14:paraId="02C5AB03" w14:textId="743E324E" w:rsidR="00240AF6" w:rsidRPr="00240AF6" w:rsidRDefault="00240AF6" w:rsidP="00240AF6"/>
    <w:p w14:paraId="111CDE97" w14:textId="1B9401D4" w:rsidR="00240AF6" w:rsidRPr="00240AF6" w:rsidRDefault="00240AF6" w:rsidP="00240AF6"/>
    <w:p w14:paraId="1816D39F" w14:textId="3EC137AE" w:rsidR="00240AF6" w:rsidRPr="00240AF6" w:rsidRDefault="00240AF6" w:rsidP="00240AF6"/>
    <w:p w14:paraId="1581DB8A" w14:textId="31D001FE" w:rsidR="00240AF6" w:rsidRPr="00240AF6" w:rsidRDefault="00240AF6" w:rsidP="00240AF6"/>
    <w:p w14:paraId="13E94458" w14:textId="3D2F2494" w:rsidR="00240AF6" w:rsidRPr="00240AF6" w:rsidRDefault="00240AF6" w:rsidP="00240AF6">
      <w:pPr>
        <w:rPr>
          <w:sz w:val="24"/>
          <w:szCs w:val="24"/>
        </w:rPr>
      </w:pPr>
      <w:r w:rsidRPr="00240AF6">
        <w:rPr>
          <w:sz w:val="24"/>
          <w:szCs w:val="24"/>
        </w:rPr>
        <w:t xml:space="preserve">Pregunta 3: ¿Cuándo es posible recibir el </w:t>
      </w:r>
      <w:del w:id="61" w:author="Lina Restrepo" w:date="2021-06-07T21:01:00Z">
        <w:r w:rsidRPr="00240AF6" w:rsidDel="00F440E9">
          <w:rPr>
            <w:sz w:val="24"/>
            <w:szCs w:val="24"/>
          </w:rPr>
          <w:delText xml:space="preserve">monto </w:delText>
        </w:r>
      </w:del>
      <w:ins w:id="62" w:author="Lina Restrepo" w:date="2021-06-07T21:01:00Z">
        <w:r w:rsidR="00F440E9">
          <w:rPr>
            <w:sz w:val="24"/>
            <w:szCs w:val="24"/>
          </w:rPr>
          <w:t>dinero</w:t>
        </w:r>
        <w:r w:rsidR="00F440E9" w:rsidRPr="00240AF6">
          <w:rPr>
            <w:sz w:val="24"/>
            <w:szCs w:val="24"/>
          </w:rPr>
          <w:t xml:space="preserve"> </w:t>
        </w:r>
      </w:ins>
      <w:r w:rsidRPr="00240AF6">
        <w:rPr>
          <w:sz w:val="24"/>
          <w:szCs w:val="24"/>
        </w:rPr>
        <w:t>ahorrado?</w:t>
      </w:r>
    </w:p>
    <w:p w14:paraId="621B719E" w14:textId="0117A593" w:rsidR="00240AF6" w:rsidRPr="00240AF6" w:rsidRDefault="00240AF6" w:rsidP="00240AF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40AF6">
        <w:rPr>
          <w:sz w:val="24"/>
          <w:szCs w:val="24"/>
        </w:rPr>
        <w:t>En la siguiente sesión</w:t>
      </w:r>
    </w:p>
    <w:p w14:paraId="0337B1F4" w14:textId="7E90AF89" w:rsidR="00240AF6" w:rsidRPr="00240AF6" w:rsidRDefault="00240AF6" w:rsidP="00240AF6">
      <w:pPr>
        <w:pStyle w:val="Prrafodelista"/>
        <w:numPr>
          <w:ilvl w:val="0"/>
          <w:numId w:val="3"/>
        </w:numPr>
        <w:rPr>
          <w:sz w:val="24"/>
          <w:szCs w:val="24"/>
        </w:rPr>
      </w:pPr>
      <w:commentRangeStart w:id="63"/>
      <w:r w:rsidRPr="00240AF6">
        <w:rPr>
          <w:sz w:val="24"/>
          <w:szCs w:val="24"/>
        </w:rPr>
        <w:t>Al final de la tercera sesión</w:t>
      </w:r>
      <w:ins w:id="64" w:author="Lina Restrepo" w:date="2021-06-07T21:01:00Z">
        <w:r w:rsidR="00F440E9">
          <w:rPr>
            <w:sz w:val="24"/>
            <w:szCs w:val="24"/>
          </w:rPr>
          <w:t>, es decir entre 15 y 22 días a partir de hoy.</w:t>
        </w:r>
      </w:ins>
      <w:commentRangeEnd w:id="63"/>
      <w:r w:rsidR="00D37C7C">
        <w:rPr>
          <w:rStyle w:val="Refdecomentario"/>
        </w:rPr>
        <w:commentReference w:id="63"/>
      </w:r>
    </w:p>
    <w:p w14:paraId="34DD859A" w14:textId="50CC039A" w:rsidR="00240AF6" w:rsidDel="00F440E9" w:rsidRDefault="00BB294C" w:rsidP="00240AF6">
      <w:pPr>
        <w:pStyle w:val="Prrafodelista"/>
        <w:numPr>
          <w:ilvl w:val="0"/>
          <w:numId w:val="3"/>
        </w:numPr>
        <w:rPr>
          <w:del w:id="65" w:author="Lina Restrepo" w:date="2021-06-07T21:01:00Z"/>
          <w:sz w:val="24"/>
          <w:szCs w:val="24"/>
        </w:rPr>
      </w:pPr>
      <w:del w:id="66" w:author="Lina Restrepo" w:date="2021-06-07T21:01:00Z">
        <w:r w:rsidDel="00F440E9">
          <w:rPr>
            <w:sz w:val="24"/>
            <w:szCs w:val="24"/>
          </w:rPr>
          <w:lastRenderedPageBreak/>
          <w:delText xml:space="preserve">Pasados entre </w:delText>
        </w:r>
        <w:commentRangeStart w:id="67"/>
        <w:r w:rsidR="00240AF6" w:rsidDel="00F440E9">
          <w:rPr>
            <w:sz w:val="24"/>
            <w:szCs w:val="24"/>
          </w:rPr>
          <w:delText xml:space="preserve">15 </w:delText>
        </w:r>
        <w:r w:rsidR="00775C9D" w:rsidDel="00F440E9">
          <w:rPr>
            <w:sz w:val="24"/>
            <w:szCs w:val="24"/>
          </w:rPr>
          <w:delText>a</w:delText>
        </w:r>
        <w:r w:rsidR="00240AF6" w:rsidDel="00F440E9">
          <w:rPr>
            <w:sz w:val="24"/>
            <w:szCs w:val="24"/>
          </w:rPr>
          <w:delText xml:space="preserve"> </w:delText>
        </w:r>
        <w:r w:rsidR="00EC1EA9" w:rsidDel="00F440E9">
          <w:rPr>
            <w:sz w:val="24"/>
            <w:szCs w:val="24"/>
          </w:rPr>
          <w:delText xml:space="preserve">22 </w:delText>
        </w:r>
        <w:r w:rsidR="00240AF6" w:rsidDel="00F440E9">
          <w:rPr>
            <w:sz w:val="24"/>
            <w:szCs w:val="24"/>
          </w:rPr>
          <w:delText xml:space="preserve">días </w:delText>
        </w:r>
        <w:commentRangeEnd w:id="67"/>
        <w:r w:rsidR="00240AF6" w:rsidDel="00F440E9">
          <w:rPr>
            <w:rStyle w:val="Refdecomentario"/>
          </w:rPr>
          <w:commentReference w:id="67"/>
        </w:r>
      </w:del>
    </w:p>
    <w:p w14:paraId="170BABFE" w14:textId="7411D324" w:rsidR="00240AF6" w:rsidRDefault="00240AF6" w:rsidP="00240AF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Todas las anteriores</w:t>
      </w:r>
    </w:p>
    <w:p w14:paraId="6ADDFE7E" w14:textId="77777777" w:rsidR="00240AF6" w:rsidRPr="00240AF6" w:rsidRDefault="00240AF6" w:rsidP="00240AF6">
      <w:pPr>
        <w:pStyle w:val="Prrafodelista"/>
        <w:rPr>
          <w:sz w:val="24"/>
          <w:szCs w:val="24"/>
        </w:rPr>
      </w:pPr>
    </w:p>
    <w:p w14:paraId="60F37DB0" w14:textId="77777777" w:rsidR="00240AF6" w:rsidRPr="00240AF6" w:rsidRDefault="00240AF6" w:rsidP="00240AF6"/>
    <w:sectPr w:rsidR="00240AF6" w:rsidRPr="00240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a Restrepo" w:date="2021-06-07T21:04:00Z" w:initials="LR">
    <w:p w14:paraId="46C18039" w14:textId="46627D27" w:rsidR="00F440E9" w:rsidRDefault="00F440E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 xml:space="preserve">Ten en cuenta que a la gente le vamos a pagar lo que haya ahorrado al finalizar la tercera sesión (en la tercera semana). Lo que pasa, es que ellos no saben cuándo va a ocurrir esa última sesión. Un poco recreando el hecho de que la gente no sabe hasta cuándo va a tener que trabajar y recibir sus ahorros pensionales. </w:t>
      </w:r>
    </w:p>
    <w:p w14:paraId="3DE7BDB4" w14:textId="77777777" w:rsidR="00F440E9" w:rsidRDefault="00F440E9">
      <w:pPr>
        <w:pStyle w:val="Textocomentario"/>
        <w:rPr>
          <w:noProof/>
        </w:rPr>
      </w:pPr>
    </w:p>
    <w:p w14:paraId="6D3797E8" w14:textId="4389A2A6" w:rsidR="00F440E9" w:rsidRDefault="00F440E9">
      <w:pPr>
        <w:pStyle w:val="Textocomentario"/>
      </w:pPr>
      <w:r>
        <w:rPr>
          <w:noProof/>
        </w:rPr>
        <w:t>De paso, no hay que hacer ajustes en el consentimiento y en los contratos con estas nuevas condiciones?</w:t>
      </w:r>
    </w:p>
  </w:comment>
  <w:comment w:id="29" w:author="Dayanna Pérez" w:date="2021-06-07T19:27:00Z" w:initials="DP">
    <w:p w14:paraId="5EDE1554" w14:textId="77777777" w:rsidR="005F460A" w:rsidRDefault="005F460A" w:rsidP="005F460A">
      <w:pPr>
        <w:pStyle w:val="Textocomentario"/>
      </w:pPr>
      <w:r>
        <w:rPr>
          <w:rStyle w:val="Refdecomentario"/>
        </w:rPr>
        <w:annotationRef/>
      </w:r>
      <w:r>
        <w:t>Sesión2</w:t>
      </w:r>
    </w:p>
    <w:p w14:paraId="7C68BC81" w14:textId="4334E265" w:rsidR="005F460A" w:rsidRDefault="005F460A" w:rsidP="005F460A">
      <w:pPr>
        <w:pStyle w:val="Textocomentario"/>
      </w:pPr>
    </w:p>
  </w:comment>
  <w:comment w:id="59" w:author="Lina Restrepo" w:date="2021-06-07T21:02:00Z" w:initials="LR">
    <w:p w14:paraId="7FFEA58E" w14:textId="5FE3E0B1" w:rsidR="00F440E9" w:rsidRDefault="00F440E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Sólo aplica para la primera sesión.</w:t>
      </w:r>
    </w:p>
  </w:comment>
  <w:comment w:id="60" w:author="Lina Restrepo" w:date="2021-06-07T21:02:00Z" w:initials="LR">
    <w:p w14:paraId="30741678" w14:textId="708EC173" w:rsidR="00F440E9" w:rsidRDefault="00F440E9">
      <w:pPr>
        <w:pStyle w:val="Textocomentario"/>
      </w:pPr>
      <w:r>
        <w:rPr>
          <w:rStyle w:val="Refdecomentario"/>
        </w:rPr>
        <w:annotationRef/>
      </w:r>
    </w:p>
  </w:comment>
  <w:comment w:id="63" w:author="Dayanna Pérez" w:date="2021-06-08T18:32:00Z" w:initials="DP">
    <w:p w14:paraId="0E9CAE24" w14:textId="77777777" w:rsidR="00D37C7C" w:rsidRDefault="00D37C7C">
      <w:pPr>
        <w:pStyle w:val="Textocomentario"/>
      </w:pPr>
      <w:r>
        <w:rPr>
          <w:rStyle w:val="Refdecomentario"/>
        </w:rPr>
        <w:annotationRef/>
      </w:r>
      <w:r>
        <w:t>Opción correcta</w:t>
      </w:r>
    </w:p>
    <w:p w14:paraId="5FF5728D" w14:textId="0CE6D597" w:rsidR="00D37C7C" w:rsidRDefault="00D37C7C">
      <w:pPr>
        <w:pStyle w:val="Textocomentario"/>
      </w:pPr>
    </w:p>
  </w:comment>
  <w:comment w:id="67" w:author="Dayanna Pérez" w:date="2021-06-07T20:03:00Z" w:initials="DP">
    <w:p w14:paraId="17EF4F82" w14:textId="77777777" w:rsidR="00240AF6" w:rsidRDefault="00240AF6">
      <w:pPr>
        <w:pStyle w:val="Textocomentario"/>
      </w:pPr>
      <w:r>
        <w:rPr>
          <w:rStyle w:val="Refdecomentario"/>
        </w:rPr>
        <w:annotationRef/>
      </w:r>
      <w:r>
        <w:t>Opción correcta</w:t>
      </w:r>
    </w:p>
    <w:p w14:paraId="61790FB3" w14:textId="02C6992F" w:rsidR="00240AF6" w:rsidRDefault="00240AF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797E8" w15:done="1"/>
  <w15:commentEx w15:paraId="7C68BC81" w15:done="0"/>
  <w15:commentEx w15:paraId="7FFEA58E" w15:done="0"/>
  <w15:commentEx w15:paraId="30741678" w15:paraIdParent="7FFEA58E" w15:done="0"/>
  <w15:commentEx w15:paraId="5FF5728D" w15:done="0"/>
  <w15:commentEx w15:paraId="61790F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0873" w16cex:dateUtc="2021-06-08T02:04:00Z"/>
  <w16cex:commentExtensible w16cex:durableId="2468F3CA" w16cex:dateUtc="2021-06-08T00:27:00Z"/>
  <w16cex:commentExtensible w16cex:durableId="246907E6" w16cex:dateUtc="2021-06-08T02:02:00Z"/>
  <w16cex:commentExtensible w16cex:durableId="246907ED" w16cex:dateUtc="2021-06-08T02:02:00Z"/>
  <w16cex:commentExtensible w16cex:durableId="246A365A" w16cex:dateUtc="2021-06-08T23:32:00Z"/>
  <w16cex:commentExtensible w16cex:durableId="2468FA08" w16cex:dateUtc="2021-06-08T0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797E8" w16cid:durableId="24690873"/>
  <w16cid:commentId w16cid:paraId="7C68BC81" w16cid:durableId="2468F3CA"/>
  <w16cid:commentId w16cid:paraId="7FFEA58E" w16cid:durableId="246907E6"/>
  <w16cid:commentId w16cid:paraId="30741678" w16cid:durableId="246907ED"/>
  <w16cid:commentId w16cid:paraId="5FF5728D" w16cid:durableId="246A365A"/>
  <w16cid:commentId w16cid:paraId="61790FB3" w16cid:durableId="2468FA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7EBC"/>
    <w:multiLevelType w:val="hybridMultilevel"/>
    <w:tmpl w:val="C8E69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7EC3"/>
    <w:multiLevelType w:val="hybridMultilevel"/>
    <w:tmpl w:val="C3147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6166"/>
    <w:multiLevelType w:val="hybridMultilevel"/>
    <w:tmpl w:val="C8E69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30651"/>
    <w:multiLevelType w:val="hybridMultilevel"/>
    <w:tmpl w:val="C8E69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yanna Pérez">
    <w15:presenceInfo w15:providerId="None" w15:userId="Dayanna Pé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FF"/>
    <w:rsid w:val="00072806"/>
    <w:rsid w:val="00240AF6"/>
    <w:rsid w:val="00292BC5"/>
    <w:rsid w:val="00353AB7"/>
    <w:rsid w:val="00375319"/>
    <w:rsid w:val="00461728"/>
    <w:rsid w:val="005F460A"/>
    <w:rsid w:val="006A070E"/>
    <w:rsid w:val="00775C9D"/>
    <w:rsid w:val="007A5487"/>
    <w:rsid w:val="009B2CF2"/>
    <w:rsid w:val="009E20FF"/>
    <w:rsid w:val="00A8648B"/>
    <w:rsid w:val="00B10375"/>
    <w:rsid w:val="00B73E4A"/>
    <w:rsid w:val="00BB294C"/>
    <w:rsid w:val="00C027E7"/>
    <w:rsid w:val="00C53F08"/>
    <w:rsid w:val="00CD4356"/>
    <w:rsid w:val="00D37C7C"/>
    <w:rsid w:val="00EB0C34"/>
    <w:rsid w:val="00EC1EA9"/>
    <w:rsid w:val="00EE2E27"/>
    <w:rsid w:val="00F440E9"/>
    <w:rsid w:val="00FC0A70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17EA"/>
  <w15:chartTrackingRefBased/>
  <w15:docId w15:val="{C360D8E2-36E4-494D-842A-C5BEF485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E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3E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E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E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E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E4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44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Pérez</dc:creator>
  <cp:keywords/>
  <dc:description/>
  <cp:lastModifiedBy>Dayanna Pérez</cp:lastModifiedBy>
  <cp:revision>4</cp:revision>
  <dcterms:created xsi:type="dcterms:W3CDTF">2021-06-08T23:33:00Z</dcterms:created>
  <dcterms:modified xsi:type="dcterms:W3CDTF">2021-06-08T23:35:00Z</dcterms:modified>
</cp:coreProperties>
</file>